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A93E" w14:textId="296233E4" w:rsidR="00597148" w:rsidRDefault="00597148" w:rsidP="00597148">
      <w:pPr>
        <w:jc w:val="both"/>
      </w:pPr>
      <w:r>
        <w:t>Sources</w:t>
      </w:r>
      <w:bookmarkStart w:id="0" w:name="_GoBack"/>
      <w:bookmarkEnd w:id="0"/>
    </w:p>
    <w:p w14:paraId="47D105FE" w14:textId="47055194" w:rsidR="00597148" w:rsidRPr="00BA6D5E" w:rsidRDefault="00597148" w:rsidP="00597148">
      <w:pPr>
        <w:jc w:val="both"/>
        <w:pPrChange w:id="1" w:author="Ricardo... Jacome.." w:date="2019-05-25T21:15:00Z">
          <w:pPr>
            <w:pStyle w:val="Heading1"/>
          </w:pPr>
        </w:pPrChange>
      </w:pPr>
      <w:r>
        <w:fldChar w:fldCharType="begin"/>
      </w:r>
      <w:r>
        <w:instrText xml:space="preserve"> HYPERLINK "</w:instrText>
      </w:r>
      <w:ins w:id="2" w:author="Ricardo... Jacome.." w:date="2019-05-25T21:15:00Z">
        <w:r w:rsidRPr="00597148">
          <w:instrText>https://www.nefe.org/press-room/news/2018/research-statistic-on-financial-windfalls-and-bankruptcy.aspx</w:instrText>
        </w:r>
      </w:ins>
      <w:r>
        <w:instrText xml:space="preserve">" </w:instrText>
      </w:r>
      <w:r>
        <w:fldChar w:fldCharType="separate"/>
      </w:r>
      <w:ins w:id="3" w:author="Ricardo... Jacome.." w:date="2019-05-25T21:15:00Z">
        <w:r w:rsidRPr="007F395B">
          <w:rPr>
            <w:rStyle w:val="Hyperlink"/>
          </w:rPr>
          <w:t>https://www.nefe.org/press-room/news/2018/research-statistic-on-financial-windfalls-and-bankruptcy.aspx</w:t>
        </w:r>
      </w:ins>
      <w:r>
        <w:fldChar w:fldCharType="end"/>
      </w:r>
    </w:p>
    <w:p w14:paraId="3A1833E4" w14:textId="77777777" w:rsidR="00597148" w:rsidRDefault="00597148"/>
    <w:sectPr w:rsidR="0059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ardo... Jacome..">
    <w15:presenceInfo w15:providerId="Windows Live" w15:userId="7c91d3085ead8a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48"/>
    <w:rsid w:val="00235BF7"/>
    <w:rsid w:val="005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3B65"/>
  <w15:chartTrackingRefBased/>
  <w15:docId w15:val="{41882B60-8CA7-4022-8831-D10C9C4B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4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148"/>
    <w:pPr>
      <w:keepNext/>
      <w:keepLines/>
      <w:spacing w:before="240" w:after="0"/>
      <w:outlineLvl w:val="0"/>
    </w:pPr>
    <w:rPr>
      <w:rFonts w:eastAsiaTheme="majorEastAsia" w:cstheme="majorBidi"/>
      <w:b/>
      <w:color w:val="009999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48"/>
    <w:rPr>
      <w:rFonts w:ascii="Times New Roman" w:eastAsiaTheme="majorEastAsia" w:hAnsi="Times New Roman" w:cstheme="majorBidi"/>
      <w:b/>
      <w:color w:val="009999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5971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1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1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2020-04-06T03:32:00Z</dcterms:created>
  <dcterms:modified xsi:type="dcterms:W3CDTF">2020-04-06T05:40:00Z</dcterms:modified>
</cp:coreProperties>
</file>